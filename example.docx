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EB1" w:rsidRDefault="00864CCA">
      <w:pPr>
        <w:pStyle w:val="NormalWeb"/>
        <w:spacing w:before="0" w:after="0"/>
        <w:jc w:val="both"/>
        <w:rPr>
          <w:rFonts w:ascii="Calibri" w:eastAsia="Calibri" w:hAnsi="Calibri" w:cs="Calibri"/>
        </w:rPr>
      </w:pPr>
      <w:r>
        <w:rPr>
          <w:rFonts w:ascii="Calibri" w:eastAsia="Calibri" w:hAnsi="Calibri" w:cs="Calibri"/>
        </w:rPr>
        <w:t xml:space="preserve">An Epigenetic Engram: Linking RNA to </w:t>
      </w:r>
      <w:r>
        <w:rPr>
          <w:rFonts w:ascii="Calibri" w:eastAsia="Calibri" w:hAnsi="Calibri" w:cs="Calibri"/>
          <w:i/>
          <w:iCs/>
        </w:rPr>
        <w:t>Aplysia</w:t>
      </w:r>
      <w:r>
        <w:rPr>
          <w:rFonts w:ascii="Calibri" w:eastAsia="Calibri" w:hAnsi="Calibri" w:cs="Calibri"/>
        </w:rPr>
        <w:t xml:space="preserve"> Sensitization</w:t>
      </w:r>
    </w:p>
    <w:p w:rsidR="003C5EB1" w:rsidRDefault="00864CCA">
      <w:pPr>
        <w:pStyle w:val="NormalWeb"/>
        <w:spacing w:before="0" w:after="0"/>
        <w:jc w:val="both"/>
        <w:rPr>
          <w:rFonts w:ascii="Calibri" w:eastAsia="Calibri" w:hAnsi="Calibri" w:cs="Calibri"/>
        </w:rPr>
      </w:pPr>
      <w:r>
        <w:rPr>
          <w:rFonts w:ascii="Calibri" w:eastAsia="Calibri" w:hAnsi="Calibri" w:cs="Calibri"/>
        </w:rPr>
        <w:t>-----</w:t>
      </w:r>
    </w:p>
    <w:p w:rsidR="003C5EB1" w:rsidRDefault="00864CCA">
      <w:pPr>
        <w:pStyle w:val="NormalWeb"/>
        <w:spacing w:before="0" w:after="0"/>
        <w:jc w:val="both"/>
        <w:rPr>
          <w:ins w:id="0" w:author="Augustana Houcek" w:date="2018-10-24T14:04:00Z"/>
          <w:rFonts w:ascii="Calibri" w:eastAsia="Calibri" w:hAnsi="Calibri" w:cs="Calibri"/>
        </w:rPr>
      </w:pPr>
      <w:r>
        <w:rPr>
          <w:rFonts w:ascii="Calibri" w:eastAsia="Calibri" w:hAnsi="Calibri" w:cs="Calibri"/>
        </w:rPr>
        <w:t>Scientists have been searching for centuries</w:t>
      </w:r>
      <w:del w:id="1" w:author="Augustana Houcek" w:date="2018-10-24T14:03:00Z">
        <w:r>
          <w:rPr>
            <w:rFonts w:ascii="Calibri" w:eastAsia="Calibri" w:hAnsi="Calibri" w:cs="Calibri"/>
          </w:rPr>
          <w:delText>,</w:delText>
        </w:r>
      </w:del>
      <w:r>
        <w:rPr>
          <w:rFonts w:ascii="Calibri" w:eastAsia="Calibri" w:hAnsi="Calibri" w:cs="Calibri"/>
        </w:rPr>
        <w:t xml:space="preserve"> hoping to find the elusive engram, or physical trace left on the brain by memory. Recently, researchers discovered that neuronal sensitization (perhaps the simplest form of memory) can be transferred among </w:t>
      </w:r>
      <w:r>
        <w:rPr>
          <w:rFonts w:ascii="Calibri" w:eastAsia="Calibri" w:hAnsi="Calibri" w:cs="Calibri"/>
          <w:i/>
          <w:iCs/>
        </w:rPr>
        <w:t>Aplysia</w:t>
      </w:r>
      <w:r>
        <w:rPr>
          <w:rFonts w:ascii="Calibri" w:eastAsia="Calibri" w:hAnsi="Calibri" w:cs="Calibri"/>
        </w:rPr>
        <w:t xml:space="preserve"> (sea slugs) via RNA. These results implic</w:t>
      </w:r>
      <w:r>
        <w:rPr>
          <w:rFonts w:ascii="Calibri" w:eastAsia="Calibri" w:hAnsi="Calibri" w:cs="Calibri"/>
        </w:rPr>
        <w:t xml:space="preserve">ate RNA as part of the engram for </w:t>
      </w:r>
      <w:r>
        <w:rPr>
          <w:rFonts w:ascii="Calibri" w:eastAsia="Calibri" w:hAnsi="Calibri" w:cs="Calibri"/>
          <w:i/>
          <w:iCs/>
        </w:rPr>
        <w:t>Aplysia</w:t>
      </w:r>
      <w:r>
        <w:rPr>
          <w:rFonts w:ascii="Calibri" w:eastAsia="Calibri" w:hAnsi="Calibri" w:cs="Calibri"/>
        </w:rPr>
        <w:t xml:space="preserve"> sensitization and have important consequences for the study of memory.</w:t>
      </w:r>
    </w:p>
    <w:p w:rsidR="003C5EB1" w:rsidRDefault="003C5EB1">
      <w:pPr>
        <w:pStyle w:val="NormalWeb"/>
        <w:spacing w:before="0" w:after="0"/>
        <w:jc w:val="both"/>
        <w:rPr>
          <w:del w:id="2" w:author="Augustana Houcek" w:date="2018-10-24T14:04:00Z"/>
          <w:rFonts w:ascii="Calibri" w:eastAsia="Calibri" w:hAnsi="Calibri" w:cs="Calibri"/>
        </w:rPr>
      </w:pPr>
    </w:p>
    <w:p w:rsidR="003C5EB1" w:rsidRDefault="00864CCA">
      <w:pPr>
        <w:pStyle w:val="NormalWeb"/>
        <w:spacing w:before="0" w:after="0"/>
        <w:jc w:val="both"/>
        <w:rPr>
          <w:rFonts w:ascii="Calibri" w:eastAsia="Calibri" w:hAnsi="Calibri" w:cs="Calibri"/>
        </w:rPr>
      </w:pPr>
      <w:del w:id="3" w:author="Augustana Houcek" w:date="2018-10-24T14:04:00Z">
        <w:r>
          <w:rPr>
            <w:rFonts w:ascii="Calibri" w:eastAsia="Calibri" w:hAnsi="Calibri" w:cs="Calibri"/>
          </w:rPr>
          <w:delText> </w:delText>
        </w:r>
      </w:del>
    </w:p>
    <w:p w:rsidR="003C5EB1" w:rsidRDefault="00864CCA">
      <w:pPr>
        <w:pStyle w:val="NormalWeb"/>
        <w:spacing w:before="0" w:after="0"/>
        <w:ind w:firstLine="720"/>
        <w:jc w:val="both"/>
        <w:rPr>
          <w:rFonts w:ascii="Calibri" w:eastAsia="Calibri" w:hAnsi="Calibri" w:cs="Calibri"/>
        </w:rPr>
      </w:pPr>
      <w:r>
        <w:rPr>
          <w:rFonts w:ascii="Calibri" w:eastAsia="Calibri" w:hAnsi="Calibri" w:cs="Calibri"/>
        </w:rPr>
        <w:t>Memory is a concept central to human experience, and yet neu</w:t>
      </w:r>
      <w:bookmarkStart w:id="4" w:name="_GoBack"/>
      <w:bookmarkEnd w:id="4"/>
      <w:r>
        <w:rPr>
          <w:rFonts w:ascii="Calibri" w:eastAsia="Calibri" w:hAnsi="Calibri" w:cs="Calibri"/>
        </w:rPr>
        <w:t>roscientists still find the engram, or neurological changes linked to memory, in</w:t>
      </w:r>
      <w:r>
        <w:rPr>
          <w:rFonts w:ascii="Calibri" w:eastAsia="Calibri" w:hAnsi="Calibri" w:cs="Calibri"/>
        </w:rPr>
        <w:t>tangible. Memory is commonly understood as an encoded response to a stimulus, and ranges from simple neuronal sensitization to complex linguistic human memory. A prominent hypothesis is that memory is stored in neural circuits, and that the formation of ne</w:t>
      </w:r>
      <w:r>
        <w:rPr>
          <w:rFonts w:ascii="Calibri" w:eastAsia="Calibri" w:hAnsi="Calibri" w:cs="Calibri"/>
        </w:rPr>
        <w:t>w memories alters these circuits. Circuits can be altered through activity-dependent mechanisms such as synaptic long-term potentiation (</w:t>
      </w:r>
      <w:proofErr w:type="spellStart"/>
      <w:r>
        <w:rPr>
          <w:rFonts w:ascii="Calibri" w:eastAsia="Calibri" w:hAnsi="Calibri" w:cs="Calibri"/>
        </w:rPr>
        <w:t>LTP</w:t>
      </w:r>
      <w:proofErr w:type="spellEnd"/>
      <w:r>
        <w:rPr>
          <w:rFonts w:ascii="Calibri" w:eastAsia="Calibri" w:hAnsi="Calibri" w:cs="Calibri"/>
        </w:rPr>
        <w:t xml:space="preserve">) or depression (LTD), providing a potential molecular model for how memory is stored at the synapse (Lynch, 2004). </w:t>
      </w:r>
      <w:proofErr w:type="spellStart"/>
      <w:r>
        <w:rPr>
          <w:rFonts w:ascii="Calibri" w:eastAsia="Calibri" w:hAnsi="Calibri" w:cs="Calibri"/>
        </w:rPr>
        <w:t>LTP</w:t>
      </w:r>
      <w:proofErr w:type="spellEnd"/>
      <w:r>
        <w:rPr>
          <w:rFonts w:ascii="Calibri" w:eastAsia="Calibri" w:hAnsi="Calibri" w:cs="Calibri"/>
        </w:rPr>
        <w:t xml:space="preserve"> is particularly intriguing because it relies upon N-Methyl-D-aspartic acid (NMDA) glutamate receptors in the post-synaptic membrane, which</w:t>
      </w:r>
      <w:ins w:id="5" w:author="Blakely Drake" w:date="2018-10-22T18:16:00Z">
        <w:r>
          <w:rPr>
            <w:rFonts w:ascii="Calibri" w:eastAsia="Calibri" w:hAnsi="Calibri" w:cs="Calibri"/>
          </w:rPr>
          <w:t>,</w:t>
        </w:r>
      </w:ins>
      <w:r>
        <w:rPr>
          <w:rFonts w:ascii="Calibri" w:eastAsia="Calibri" w:hAnsi="Calibri" w:cs="Calibri"/>
        </w:rPr>
        <w:t xml:space="preserve"> as coincidence</w:t>
      </w:r>
      <w:ins w:id="6" w:author="Blakely Drake" w:date="2018-10-22T18:16:00Z">
        <w:del w:id="7" w:author="Freund, Philip A." w:date="2018-10-24T14:25:00Z">
          <w:r w:rsidDel="0007319D">
            <w:rPr>
              <w:rFonts w:ascii="Calibri" w:eastAsia="Calibri" w:hAnsi="Calibri" w:cs="Calibri"/>
            </w:rPr>
            <w:delText>,</w:delText>
          </w:r>
        </w:del>
      </w:ins>
      <w:del w:id="8" w:author="Freund, Philip A." w:date="2018-10-24T14:25:00Z">
        <w:r w:rsidDel="0007319D">
          <w:rPr>
            <w:rFonts w:ascii="Calibri" w:eastAsia="Calibri" w:hAnsi="Calibri" w:cs="Calibri"/>
          </w:rPr>
          <w:delText xml:space="preserve"> </w:delText>
        </w:r>
      </w:del>
      <w:ins w:id="9" w:author="Augustana Houcek" w:date="2018-10-24T14:05:00Z">
        <w:del w:id="10" w:author="Freund, Philip A." w:date="2018-10-24T14:25:00Z">
          <w:r w:rsidDel="0007319D">
            <w:rPr>
              <w:rFonts w:ascii="Calibri" w:eastAsia="Calibri" w:hAnsi="Calibri" w:cs="Calibri"/>
            </w:rPr>
            <w:delText>these</w:delText>
          </w:r>
        </w:del>
        <w:r>
          <w:rPr>
            <w:rFonts w:ascii="Calibri" w:eastAsia="Calibri" w:hAnsi="Calibri" w:cs="Calibri"/>
          </w:rPr>
          <w:t xml:space="preserve"> </w:t>
        </w:r>
      </w:ins>
      <w:r>
        <w:rPr>
          <w:rFonts w:ascii="Calibri" w:eastAsia="Calibri" w:hAnsi="Calibri" w:cs="Calibri"/>
        </w:rPr>
        <w:t>detectors</w:t>
      </w:r>
      <w:ins w:id="11" w:author="Freund, Philip A." w:date="2018-10-24T14:25:00Z">
        <w:r w:rsidR="0007319D">
          <w:rPr>
            <w:rFonts w:ascii="Calibri" w:eastAsia="Calibri" w:hAnsi="Calibri" w:cs="Calibri"/>
          </w:rPr>
          <w:t>,</w:t>
        </w:r>
      </w:ins>
      <w:r>
        <w:rPr>
          <w:rFonts w:ascii="Calibri" w:eastAsia="Calibri" w:hAnsi="Calibri" w:cs="Calibri"/>
        </w:rPr>
        <w:t xml:space="preserve"> are only activated in the event of simultaneous binding of glutamate and membran</w:t>
      </w:r>
      <w:r>
        <w:rPr>
          <w:rFonts w:ascii="Calibri" w:eastAsia="Calibri" w:hAnsi="Calibri" w:cs="Calibri"/>
        </w:rPr>
        <w:t>e depolarization.</w:t>
      </w:r>
    </w:p>
    <w:p w:rsidR="003C5EB1" w:rsidRDefault="00864CCA">
      <w:pPr>
        <w:pStyle w:val="NormalWeb"/>
        <w:spacing w:before="0" w:after="0"/>
        <w:ind w:firstLine="720"/>
        <w:jc w:val="both"/>
        <w:rPr>
          <w:rFonts w:ascii="Calibri" w:eastAsia="Calibri" w:hAnsi="Calibri" w:cs="Calibri"/>
        </w:rPr>
      </w:pPr>
      <w:r>
        <w:rPr>
          <w:rFonts w:ascii="Calibri" w:eastAsia="Calibri" w:hAnsi="Calibri" w:cs="Calibri"/>
        </w:rPr>
        <w:t>Long-term memory (</w:t>
      </w:r>
      <w:proofErr w:type="spellStart"/>
      <w:r>
        <w:rPr>
          <w:rFonts w:ascii="Calibri" w:eastAsia="Calibri" w:hAnsi="Calibri" w:cs="Calibri"/>
        </w:rPr>
        <w:t>LTM</w:t>
      </w:r>
      <w:proofErr w:type="spellEnd"/>
      <w:r>
        <w:rPr>
          <w:rFonts w:ascii="Calibri" w:eastAsia="Calibri" w:hAnsi="Calibri" w:cs="Calibri"/>
        </w:rPr>
        <w:t xml:space="preserve">) is understood to be linked to modifications in </w:t>
      </w:r>
      <w:proofErr w:type="spellStart"/>
      <w:r>
        <w:rPr>
          <w:rFonts w:ascii="Calibri" w:eastAsia="Calibri" w:hAnsi="Calibri" w:cs="Calibri"/>
        </w:rPr>
        <w:t>LTP</w:t>
      </w:r>
      <w:proofErr w:type="spellEnd"/>
      <w:r>
        <w:rPr>
          <w:rFonts w:ascii="Calibri" w:eastAsia="Calibri" w:hAnsi="Calibri" w:cs="Calibri"/>
        </w:rPr>
        <w:t xml:space="preserve"> and synaptic connections</w:t>
      </w:r>
      <w:ins w:id="12" w:author="Augustana Houcek" w:date="2018-10-24T14:05:00Z">
        <w:r>
          <w:rPr>
            <w:rFonts w:ascii="Calibri" w:eastAsia="Calibri" w:hAnsi="Calibri" w:cs="Calibri"/>
          </w:rPr>
          <w:t>;</w:t>
        </w:r>
      </w:ins>
      <w:del w:id="13" w:author="Augustana Houcek" w:date="2018-10-24T14:05:00Z">
        <w:r>
          <w:rPr>
            <w:rFonts w:ascii="Calibri" w:eastAsia="Calibri" w:hAnsi="Calibri" w:cs="Calibri"/>
          </w:rPr>
          <w:delText>,</w:delText>
        </w:r>
      </w:del>
      <w:r>
        <w:rPr>
          <w:rFonts w:ascii="Calibri" w:eastAsia="Calibri" w:hAnsi="Calibri" w:cs="Calibri"/>
        </w:rPr>
        <w:t xml:space="preserve"> however, there is selected evidence to suggest </w:t>
      </w:r>
      <w:proofErr w:type="spellStart"/>
      <w:r>
        <w:rPr>
          <w:rFonts w:ascii="Calibri" w:eastAsia="Calibri" w:hAnsi="Calibri" w:cs="Calibri"/>
        </w:rPr>
        <w:t>LTM</w:t>
      </w:r>
      <w:proofErr w:type="spellEnd"/>
      <w:r>
        <w:rPr>
          <w:rFonts w:ascii="Calibri" w:eastAsia="Calibri" w:hAnsi="Calibri" w:cs="Calibri"/>
        </w:rPr>
        <w:t xml:space="preserve"> can be stored in neuronal cell bodies. Memory formation in </w:t>
      </w:r>
      <w:r>
        <w:rPr>
          <w:rFonts w:ascii="Calibri" w:eastAsia="Calibri" w:hAnsi="Calibri" w:cs="Calibri"/>
          <w:i/>
          <w:iCs/>
        </w:rPr>
        <w:t>Aplysia</w:t>
      </w:r>
      <w:r>
        <w:rPr>
          <w:rFonts w:ascii="Calibri" w:eastAsia="Calibri" w:hAnsi="Calibri" w:cs="Calibri"/>
        </w:rPr>
        <w:t xml:space="preserve"> is partially depend</w:t>
      </w:r>
      <w:r>
        <w:rPr>
          <w:rFonts w:ascii="Calibri" w:eastAsia="Calibri" w:hAnsi="Calibri" w:cs="Calibri"/>
        </w:rPr>
        <w:t>ent upon protein synthesis (</w:t>
      </w:r>
      <w:proofErr w:type="spellStart"/>
      <w:r>
        <w:rPr>
          <w:rFonts w:ascii="Calibri" w:eastAsia="Calibri" w:hAnsi="Calibri" w:cs="Calibri"/>
        </w:rPr>
        <w:t>Pinsker</w:t>
      </w:r>
      <w:proofErr w:type="spellEnd"/>
      <w:r>
        <w:rPr>
          <w:rFonts w:ascii="Calibri" w:eastAsia="Calibri" w:hAnsi="Calibri" w:cs="Calibri"/>
        </w:rPr>
        <w:t xml:space="preserve"> </w:t>
      </w:r>
      <w:r>
        <w:rPr>
          <w:rFonts w:ascii="Calibri" w:eastAsia="Calibri" w:hAnsi="Calibri" w:cs="Calibri"/>
          <w:i/>
          <w:iCs/>
        </w:rPr>
        <w:t xml:space="preserve">et al., </w:t>
      </w:r>
      <w:r>
        <w:rPr>
          <w:rFonts w:ascii="Calibri" w:eastAsia="Calibri" w:hAnsi="Calibri" w:cs="Calibri"/>
        </w:rPr>
        <w:t>1973). Scientists are still trying to elucidate how this protein synthesis modulates memory formation, although it is possible epigenetic modifications may be involved (</w:t>
      </w:r>
      <w:proofErr w:type="spellStart"/>
      <w:r>
        <w:rPr>
          <w:rFonts w:ascii="Calibri" w:eastAsia="Calibri" w:hAnsi="Calibri" w:cs="Calibri"/>
        </w:rPr>
        <w:t>Zovkic</w:t>
      </w:r>
      <w:proofErr w:type="spellEnd"/>
      <w:r>
        <w:rPr>
          <w:rFonts w:ascii="Calibri" w:eastAsia="Calibri" w:hAnsi="Calibri" w:cs="Calibri"/>
        </w:rPr>
        <w:t xml:space="preserve"> </w:t>
      </w:r>
      <w:r>
        <w:rPr>
          <w:rFonts w:ascii="Calibri" w:eastAsia="Calibri" w:hAnsi="Calibri" w:cs="Calibri"/>
          <w:i/>
          <w:iCs/>
        </w:rPr>
        <w:t>et al.,</w:t>
      </w:r>
      <w:r>
        <w:rPr>
          <w:rFonts w:ascii="Calibri" w:eastAsia="Calibri" w:hAnsi="Calibri" w:cs="Calibri"/>
        </w:rPr>
        <w:t xml:space="preserve"> 2013). Once the identity of this protein can be derived, scientists may have a better idea of how the dynamics of the cell body impact synaptic plasticity and the storage of memory. </w:t>
      </w:r>
    </w:p>
    <w:p w:rsidR="003C5EB1" w:rsidRDefault="00864CCA">
      <w:pPr>
        <w:pStyle w:val="NormalWeb"/>
        <w:spacing w:before="0" w:after="0"/>
        <w:ind w:firstLine="720"/>
        <w:jc w:val="both"/>
        <w:rPr>
          <w:rFonts w:ascii="Calibri" w:eastAsia="Calibri" w:hAnsi="Calibri" w:cs="Calibri"/>
        </w:rPr>
      </w:pPr>
      <w:r>
        <w:rPr>
          <w:rFonts w:ascii="Calibri" w:eastAsia="Calibri" w:hAnsi="Calibri" w:cs="Calibri"/>
        </w:rPr>
        <w:t>Previous research has shown that non-coding RNA strands, which may be im</w:t>
      </w:r>
      <w:r>
        <w:rPr>
          <w:rFonts w:ascii="Calibri" w:eastAsia="Calibri" w:hAnsi="Calibri" w:cs="Calibri"/>
        </w:rPr>
        <w:t>portant in memory formation, can also play a role in epigenetic modifications (</w:t>
      </w:r>
      <w:proofErr w:type="spellStart"/>
      <w:r>
        <w:rPr>
          <w:rFonts w:ascii="Calibri" w:eastAsia="Calibri" w:hAnsi="Calibri" w:cs="Calibri"/>
        </w:rPr>
        <w:t>Bédécarrats</w:t>
      </w:r>
      <w:proofErr w:type="spellEnd"/>
      <w:del w:id="14" w:author="Blakely Drake" w:date="2018-10-22T18:18:00Z">
        <w:r>
          <w:rPr>
            <w:rFonts w:ascii="Calibri" w:eastAsia="Calibri" w:hAnsi="Calibri" w:cs="Calibri"/>
          </w:rPr>
          <w:delText xml:space="preserve"> </w:delText>
        </w:r>
      </w:del>
      <w:r>
        <w:rPr>
          <w:rFonts w:ascii="Calibri" w:eastAsia="Calibri" w:hAnsi="Calibri" w:cs="Calibri"/>
        </w:rPr>
        <w:t xml:space="preserve"> </w:t>
      </w:r>
      <w:r>
        <w:rPr>
          <w:rFonts w:ascii="Calibri" w:eastAsia="Calibri" w:hAnsi="Calibri" w:cs="Calibri"/>
          <w:i/>
          <w:iCs/>
        </w:rPr>
        <w:t>et al.,</w:t>
      </w:r>
      <w:r>
        <w:rPr>
          <w:rFonts w:ascii="Calibri" w:eastAsia="Calibri" w:hAnsi="Calibri" w:cs="Calibri"/>
        </w:rPr>
        <w:t xml:space="preserve"> 2018). Specifically, RNA may be linked to a type of modification called DNA methylation, where methyl molecules are added to DNA. This can modulate DNA expr</w:t>
      </w:r>
      <w:r>
        <w:rPr>
          <w:rFonts w:ascii="Calibri" w:eastAsia="Calibri" w:hAnsi="Calibri" w:cs="Calibri"/>
        </w:rPr>
        <w:t xml:space="preserve">ession, and when present on the promotor region of a gene, DNA methylation often reduces expression of said gene (Bird, 2002). Based on this information, Dr. David L. </w:t>
      </w:r>
      <w:proofErr w:type="spellStart"/>
      <w:r>
        <w:rPr>
          <w:rFonts w:ascii="Calibri" w:eastAsia="Calibri" w:hAnsi="Calibri" w:cs="Calibri"/>
        </w:rPr>
        <w:t>Glanzman</w:t>
      </w:r>
      <w:proofErr w:type="spellEnd"/>
      <w:r>
        <w:rPr>
          <w:rFonts w:ascii="Calibri" w:eastAsia="Calibri" w:hAnsi="Calibri" w:cs="Calibri"/>
        </w:rPr>
        <w:t xml:space="preserve"> (UCLA) and colleagues hypothesized in the article entitled “RNA from Trained </w:t>
      </w:r>
      <w:r>
        <w:rPr>
          <w:rFonts w:ascii="Calibri" w:eastAsia="Calibri" w:hAnsi="Calibri" w:cs="Calibri"/>
          <w:i/>
          <w:iCs/>
        </w:rPr>
        <w:t>Apl</w:t>
      </w:r>
      <w:r>
        <w:rPr>
          <w:rFonts w:ascii="Calibri" w:eastAsia="Calibri" w:hAnsi="Calibri" w:cs="Calibri"/>
          <w:i/>
          <w:iCs/>
        </w:rPr>
        <w:t>ysia</w:t>
      </w:r>
      <w:r>
        <w:rPr>
          <w:rFonts w:ascii="Calibri" w:eastAsia="Calibri" w:hAnsi="Calibri" w:cs="Calibri"/>
        </w:rPr>
        <w:t xml:space="preserve"> Can Induce an Epigenetic Engram for Long-Term Sensitization in Untrained </w:t>
      </w:r>
      <w:r>
        <w:rPr>
          <w:rFonts w:ascii="Calibri" w:eastAsia="Calibri" w:hAnsi="Calibri" w:cs="Calibri"/>
          <w:i/>
          <w:iCs/>
        </w:rPr>
        <w:t>Aplysia</w:t>
      </w:r>
      <w:r>
        <w:rPr>
          <w:rFonts w:ascii="Calibri" w:eastAsia="Calibri" w:hAnsi="Calibri" w:cs="Calibri"/>
        </w:rPr>
        <w:t xml:space="preserve">” that part of the engram may be stored in RNA. To test this hypothesis, the authors transferred RNA between </w:t>
      </w:r>
      <w:r>
        <w:rPr>
          <w:rFonts w:ascii="Calibri" w:eastAsia="Calibri" w:hAnsi="Calibri" w:cs="Calibri"/>
          <w:i/>
          <w:iCs/>
        </w:rPr>
        <w:t>Aplysia</w:t>
      </w:r>
      <w:r>
        <w:rPr>
          <w:rFonts w:ascii="Calibri" w:eastAsia="Calibri" w:hAnsi="Calibri" w:cs="Calibri"/>
        </w:rPr>
        <w:t xml:space="preserve"> to examine if memories can be transferred via RNA.</w:t>
      </w:r>
    </w:p>
    <w:p w:rsidR="003C5EB1" w:rsidRDefault="00864CCA">
      <w:pPr>
        <w:pStyle w:val="NormalWeb"/>
        <w:spacing w:before="0" w:after="0"/>
        <w:ind w:firstLine="720"/>
        <w:jc w:val="both"/>
        <w:rPr>
          <w:rFonts w:ascii="Calibri" w:eastAsia="Calibri" w:hAnsi="Calibri" w:cs="Calibri"/>
        </w:rPr>
      </w:pPr>
      <w:r>
        <w:rPr>
          <w:rFonts w:ascii="Calibri" w:eastAsia="Calibri" w:hAnsi="Calibri" w:cs="Calibri"/>
        </w:rPr>
        <w:t>The</w:t>
      </w:r>
      <w:r>
        <w:rPr>
          <w:rFonts w:ascii="Calibri" w:eastAsia="Calibri" w:hAnsi="Calibri" w:cs="Calibri"/>
        </w:rPr>
        <w:t xml:space="preserve"> researchers first trained adult </w:t>
      </w:r>
      <w:r>
        <w:rPr>
          <w:rFonts w:ascii="Calibri" w:eastAsia="Calibri" w:hAnsi="Calibri" w:cs="Calibri"/>
          <w:i/>
          <w:iCs/>
        </w:rPr>
        <w:t xml:space="preserve">Aplysia californica, </w:t>
      </w:r>
      <w:r>
        <w:rPr>
          <w:rFonts w:ascii="Calibri" w:eastAsia="Calibri" w:hAnsi="Calibri" w:cs="Calibri"/>
        </w:rPr>
        <w:t>sensitizing them to repeated tail shocks. When an organism or cell is sensitized it exhibits a greater response to a given stimuli after repeated exposure, making sensitization a rudimentary but relativ</w:t>
      </w:r>
      <w:r>
        <w:rPr>
          <w:rFonts w:ascii="Calibri" w:eastAsia="Calibri" w:hAnsi="Calibri" w:cs="Calibri"/>
        </w:rPr>
        <w:t>ely easy-to-study form of memory. The level of sensitization was analyzed by quantifying the siphon-withdrawal reflex (</w:t>
      </w:r>
      <w:proofErr w:type="spellStart"/>
      <w:r>
        <w:rPr>
          <w:rFonts w:ascii="Calibri" w:eastAsia="Calibri" w:hAnsi="Calibri" w:cs="Calibri"/>
        </w:rPr>
        <w:t>SWR</w:t>
      </w:r>
      <w:proofErr w:type="spellEnd"/>
      <w:r>
        <w:rPr>
          <w:rFonts w:ascii="Calibri" w:eastAsia="Calibri" w:hAnsi="Calibri" w:cs="Calibri"/>
        </w:rPr>
        <w:t xml:space="preserve">), whereby </w:t>
      </w:r>
      <w:r>
        <w:rPr>
          <w:rFonts w:ascii="Calibri" w:eastAsia="Calibri" w:hAnsi="Calibri" w:cs="Calibri"/>
          <w:i/>
          <w:iCs/>
        </w:rPr>
        <w:t>Aplysia</w:t>
      </w:r>
      <w:r>
        <w:rPr>
          <w:rFonts w:ascii="Calibri" w:eastAsia="Calibri" w:hAnsi="Calibri" w:cs="Calibri"/>
        </w:rPr>
        <w:t xml:space="preserve"> retracted their siphon in response to a shock. Non-sensitized </w:t>
      </w:r>
      <w:r>
        <w:rPr>
          <w:rFonts w:ascii="Calibri" w:eastAsia="Calibri" w:hAnsi="Calibri" w:cs="Calibri"/>
          <w:i/>
          <w:iCs/>
        </w:rPr>
        <w:t>Aplysia</w:t>
      </w:r>
      <w:r>
        <w:rPr>
          <w:rFonts w:ascii="Calibri" w:eastAsia="Calibri" w:hAnsi="Calibri" w:cs="Calibri"/>
        </w:rPr>
        <w:t xml:space="preserve"> were used for the control condition. Next, th</w:t>
      </w:r>
      <w:r>
        <w:rPr>
          <w:rFonts w:ascii="Calibri" w:eastAsia="Calibri" w:hAnsi="Calibri" w:cs="Calibri"/>
        </w:rPr>
        <w:t xml:space="preserve">e researchers removed the pleural-pedal and abdominal ganglia from trained and untrained </w:t>
      </w:r>
      <w:r>
        <w:rPr>
          <w:rFonts w:ascii="Calibri" w:eastAsia="Calibri" w:hAnsi="Calibri" w:cs="Calibri"/>
          <w:i/>
          <w:iCs/>
        </w:rPr>
        <w:t>Aplysia</w:t>
      </w:r>
      <w:del w:id="15" w:author="Blakely Drake" w:date="2018-10-22T18:21:00Z">
        <w:r>
          <w:rPr>
            <w:rFonts w:ascii="Calibri" w:eastAsia="Calibri" w:hAnsi="Calibri" w:cs="Calibri"/>
          </w:rPr>
          <w:delText>,</w:delText>
        </w:r>
      </w:del>
      <w:r>
        <w:rPr>
          <w:rFonts w:ascii="Calibri" w:eastAsia="Calibri" w:hAnsi="Calibri" w:cs="Calibri"/>
        </w:rPr>
        <w:t xml:space="preserve"> and isolated RNA by homogenizing and precipitating the samples. RNA was injected into the hemocoel (main body cavity) of naïve, untrained </w:t>
      </w:r>
      <w:r>
        <w:rPr>
          <w:rFonts w:ascii="Calibri" w:eastAsia="Calibri" w:hAnsi="Calibri" w:cs="Calibri"/>
          <w:i/>
          <w:iCs/>
        </w:rPr>
        <w:t>Aplysia</w:t>
      </w:r>
      <w:r>
        <w:rPr>
          <w:rFonts w:ascii="Calibri" w:eastAsia="Calibri" w:hAnsi="Calibri" w:cs="Calibri"/>
        </w:rPr>
        <w:t>. This allowe</w:t>
      </w:r>
      <w:r>
        <w:rPr>
          <w:rFonts w:ascii="Calibri" w:eastAsia="Calibri" w:hAnsi="Calibri" w:cs="Calibri"/>
        </w:rPr>
        <w:t xml:space="preserve">d the RNA to perfuse the animal. Some RNA injections also included </w:t>
      </w:r>
      <w:r>
        <w:rPr>
          <w:rFonts w:ascii="Calibri" w:eastAsia="Calibri" w:hAnsi="Calibri" w:cs="Calibri"/>
        </w:rPr>
        <w:lastRenderedPageBreak/>
        <w:t>DNA methyltransferase (</w:t>
      </w:r>
      <w:proofErr w:type="spellStart"/>
      <w:r>
        <w:rPr>
          <w:rFonts w:ascii="Calibri" w:eastAsia="Calibri" w:hAnsi="Calibri" w:cs="Calibri"/>
        </w:rPr>
        <w:t>DNMT</w:t>
      </w:r>
      <w:proofErr w:type="spellEnd"/>
      <w:r>
        <w:rPr>
          <w:rFonts w:ascii="Calibri" w:eastAsia="Calibri" w:hAnsi="Calibri" w:cs="Calibri"/>
        </w:rPr>
        <w:t>) inhibitor (RG-108) to reveal the role of DNA methylation in RNA-mediated memory. The authors also isolated pleural sensory neurons and small siphon motor neuron</w:t>
      </w:r>
      <w:r>
        <w:rPr>
          <w:rFonts w:ascii="Calibri" w:eastAsia="Calibri" w:hAnsi="Calibri" w:cs="Calibri"/>
        </w:rPr>
        <w:t xml:space="preserve">s, culturing these cells and preforming electrophysiological recordings. </w:t>
      </w:r>
    </w:p>
    <w:p w:rsidR="003C5EB1" w:rsidRDefault="00864CCA">
      <w:pPr>
        <w:pStyle w:val="NormalWeb"/>
        <w:spacing w:before="0" w:after="0"/>
        <w:ind w:firstLine="720"/>
        <w:jc w:val="both"/>
        <w:rPr>
          <w:rFonts w:ascii="Calibri" w:eastAsia="Calibri" w:hAnsi="Calibri" w:cs="Calibri"/>
        </w:rPr>
      </w:pPr>
      <w:r>
        <w:rPr>
          <w:rFonts w:ascii="Calibri" w:eastAsia="Calibri" w:hAnsi="Calibri" w:cs="Calibri"/>
        </w:rPr>
        <w:t xml:space="preserve">The researchers confirmed that </w:t>
      </w:r>
      <w:r>
        <w:rPr>
          <w:rFonts w:ascii="Calibri" w:eastAsia="Calibri" w:hAnsi="Calibri" w:cs="Calibri"/>
          <w:i/>
          <w:iCs/>
        </w:rPr>
        <w:t xml:space="preserve">Aplysia </w:t>
      </w:r>
      <w:r>
        <w:rPr>
          <w:rFonts w:ascii="Calibri" w:eastAsia="Calibri" w:hAnsi="Calibri" w:cs="Calibri"/>
        </w:rPr>
        <w:t xml:space="preserve">were sensitized by noting the enhanced </w:t>
      </w:r>
      <w:proofErr w:type="spellStart"/>
      <w:r>
        <w:rPr>
          <w:rFonts w:ascii="Calibri" w:eastAsia="Calibri" w:hAnsi="Calibri" w:cs="Calibri"/>
        </w:rPr>
        <w:t>SWR</w:t>
      </w:r>
      <w:proofErr w:type="spellEnd"/>
      <w:r>
        <w:rPr>
          <w:rFonts w:ascii="Calibri" w:eastAsia="Calibri" w:hAnsi="Calibri" w:cs="Calibri"/>
        </w:rPr>
        <w:t xml:space="preserve"> in trained animals after the first training session. After RNA was injected into naïve </w:t>
      </w:r>
      <w:r>
        <w:rPr>
          <w:rFonts w:ascii="Calibri" w:eastAsia="Calibri" w:hAnsi="Calibri" w:cs="Calibri"/>
          <w:i/>
          <w:iCs/>
        </w:rPr>
        <w:t>Aplysia</w:t>
      </w:r>
      <w:r>
        <w:rPr>
          <w:rFonts w:ascii="Calibri" w:eastAsia="Calibri" w:hAnsi="Calibri" w:cs="Calibri"/>
        </w:rPr>
        <w:t xml:space="preserve">, the </w:t>
      </w:r>
      <w:r>
        <w:rPr>
          <w:rFonts w:ascii="Calibri" w:eastAsia="Calibri" w:hAnsi="Calibri" w:cs="Calibri"/>
        </w:rPr>
        <w:t xml:space="preserve">researchers tested the </w:t>
      </w:r>
      <w:proofErr w:type="spellStart"/>
      <w:r>
        <w:rPr>
          <w:rFonts w:ascii="Calibri" w:eastAsia="Calibri" w:hAnsi="Calibri" w:cs="Calibri"/>
        </w:rPr>
        <w:t>SWR</w:t>
      </w:r>
      <w:proofErr w:type="spellEnd"/>
      <w:r>
        <w:rPr>
          <w:rFonts w:ascii="Calibri" w:eastAsia="Calibri" w:hAnsi="Calibri" w:cs="Calibri"/>
        </w:rPr>
        <w:t xml:space="preserve"> in these animals (Figure 1). Naïve </w:t>
      </w:r>
      <w:r>
        <w:rPr>
          <w:rFonts w:ascii="Calibri" w:eastAsia="Calibri" w:hAnsi="Calibri" w:cs="Calibri"/>
          <w:i/>
          <w:iCs/>
        </w:rPr>
        <w:t xml:space="preserve">Aplysia </w:t>
      </w:r>
      <w:r>
        <w:rPr>
          <w:rFonts w:ascii="Calibri" w:eastAsia="Calibri" w:hAnsi="Calibri" w:cs="Calibri"/>
        </w:rPr>
        <w:t xml:space="preserve">injected with trained RNA had a significantly higher </w:t>
      </w:r>
      <w:proofErr w:type="spellStart"/>
      <w:r>
        <w:rPr>
          <w:rFonts w:ascii="Calibri" w:eastAsia="Calibri" w:hAnsi="Calibri" w:cs="Calibri"/>
        </w:rPr>
        <w:t>SWR</w:t>
      </w:r>
      <w:proofErr w:type="spellEnd"/>
      <w:r>
        <w:rPr>
          <w:rFonts w:ascii="Calibri" w:eastAsia="Calibri" w:hAnsi="Calibri" w:cs="Calibri"/>
        </w:rPr>
        <w:t xml:space="preserve"> than those injected with untrained RNA. Only trained RNA resulted in </w:t>
      </w:r>
      <w:proofErr w:type="spellStart"/>
      <w:r>
        <w:rPr>
          <w:rFonts w:ascii="Calibri" w:eastAsia="Calibri" w:hAnsi="Calibri" w:cs="Calibri"/>
        </w:rPr>
        <w:t>SWR</w:t>
      </w:r>
      <w:proofErr w:type="spellEnd"/>
      <w:r>
        <w:rPr>
          <w:rFonts w:ascii="Calibri" w:eastAsia="Calibri" w:hAnsi="Calibri" w:cs="Calibri"/>
        </w:rPr>
        <w:t xml:space="preserve"> enhancement in naïve </w:t>
      </w:r>
      <w:r>
        <w:rPr>
          <w:rFonts w:ascii="Calibri" w:eastAsia="Calibri" w:hAnsi="Calibri" w:cs="Calibri"/>
          <w:i/>
          <w:iCs/>
        </w:rPr>
        <w:t>Aplysia</w:t>
      </w:r>
      <w:r>
        <w:rPr>
          <w:rFonts w:ascii="Calibri" w:eastAsia="Calibri" w:hAnsi="Calibri" w:cs="Calibri"/>
        </w:rPr>
        <w:t xml:space="preserve">. When the authors compared </w:t>
      </w:r>
      <w:r>
        <w:rPr>
          <w:rFonts w:ascii="Calibri" w:eastAsia="Calibri" w:hAnsi="Calibri" w:cs="Calibri"/>
        </w:rPr>
        <w:t xml:space="preserve">the injection of trained RNA without RG-108 into naïve </w:t>
      </w:r>
      <w:r>
        <w:rPr>
          <w:rFonts w:ascii="Calibri" w:eastAsia="Calibri" w:hAnsi="Calibri" w:cs="Calibri"/>
          <w:i/>
          <w:iCs/>
        </w:rPr>
        <w:t xml:space="preserve">Aplysia </w:t>
      </w:r>
      <w:r>
        <w:rPr>
          <w:rFonts w:ascii="Calibri" w:eastAsia="Calibri" w:hAnsi="Calibri" w:cs="Calibri"/>
        </w:rPr>
        <w:t xml:space="preserve">to injection with RG-108, they found that only the RNA solution lacking RG-108 had </w:t>
      </w:r>
      <w:proofErr w:type="spellStart"/>
      <w:r>
        <w:rPr>
          <w:rFonts w:ascii="Calibri" w:eastAsia="Calibri" w:hAnsi="Calibri" w:cs="Calibri"/>
        </w:rPr>
        <w:t>SWR</w:t>
      </w:r>
      <w:proofErr w:type="spellEnd"/>
      <w:r>
        <w:rPr>
          <w:rFonts w:ascii="Calibri" w:eastAsia="Calibri" w:hAnsi="Calibri" w:cs="Calibri"/>
        </w:rPr>
        <w:t xml:space="preserve"> enhancement. Upon examination of the </w:t>
      </w:r>
      <w:r>
        <w:rPr>
          <w:rFonts w:ascii="Calibri" w:eastAsia="Calibri" w:hAnsi="Calibri" w:cs="Calibri"/>
          <w:i/>
          <w:iCs/>
        </w:rPr>
        <w:t>in vitro</w:t>
      </w:r>
      <w:r>
        <w:rPr>
          <w:rFonts w:ascii="Calibri" w:eastAsia="Calibri" w:hAnsi="Calibri" w:cs="Calibri"/>
        </w:rPr>
        <w:t xml:space="preserve"> impact of RNA on neuron excitability, the authors found that</w:t>
      </w:r>
      <w:r>
        <w:rPr>
          <w:rFonts w:ascii="Calibri" w:eastAsia="Calibri" w:hAnsi="Calibri" w:cs="Calibri"/>
        </w:rPr>
        <w:t xml:space="preserve"> RNA from trained </w:t>
      </w:r>
      <w:r>
        <w:rPr>
          <w:rFonts w:ascii="Calibri" w:eastAsia="Calibri" w:hAnsi="Calibri" w:cs="Calibri"/>
          <w:i/>
          <w:iCs/>
        </w:rPr>
        <w:t xml:space="preserve">Aplysia </w:t>
      </w:r>
      <w:r>
        <w:rPr>
          <w:rFonts w:ascii="Calibri" w:eastAsia="Calibri" w:hAnsi="Calibri" w:cs="Calibri"/>
        </w:rPr>
        <w:t>resulted in increased sensory (but not motor) neuronal excitability. Interestingly, the authors noticed that the trained RNA may modulate sensory neuronal excitability using the same current that is altered by electric shock deliv</w:t>
      </w:r>
      <w:r>
        <w:rPr>
          <w:rFonts w:ascii="Calibri" w:eastAsia="Calibri" w:hAnsi="Calibri" w:cs="Calibri"/>
        </w:rPr>
        <w:t xml:space="preserve">ery to the </w:t>
      </w:r>
      <w:r>
        <w:rPr>
          <w:rFonts w:ascii="Calibri" w:eastAsia="Calibri" w:hAnsi="Calibri" w:cs="Calibri"/>
          <w:i/>
          <w:iCs/>
        </w:rPr>
        <w:t xml:space="preserve">Aplysia </w:t>
      </w:r>
      <w:r>
        <w:rPr>
          <w:rFonts w:ascii="Calibri" w:eastAsia="Calibri" w:hAnsi="Calibri" w:cs="Calibri"/>
        </w:rPr>
        <w:t>body.</w:t>
      </w:r>
    </w:p>
    <w:p w:rsidR="003C5EB1" w:rsidRDefault="00864CCA">
      <w:pPr>
        <w:pStyle w:val="NormalWeb"/>
        <w:spacing w:before="0" w:after="0"/>
        <w:ind w:firstLine="720"/>
        <w:jc w:val="both"/>
        <w:rPr>
          <w:rFonts w:ascii="Calibri" w:eastAsia="Calibri" w:hAnsi="Calibri" w:cs="Calibri"/>
        </w:rPr>
      </w:pPr>
      <w:r>
        <w:rPr>
          <w:rFonts w:ascii="Calibri" w:eastAsia="Calibri" w:hAnsi="Calibri" w:cs="Calibri"/>
        </w:rPr>
        <w:t>In sum</w:t>
      </w:r>
      <w:ins w:id="16" w:author="Blakely Drake" w:date="2018-10-22T18:24:00Z">
        <w:r>
          <w:rPr>
            <w:rFonts w:ascii="Calibri" w:eastAsia="Calibri" w:hAnsi="Calibri" w:cs="Calibri"/>
          </w:rPr>
          <w:t>mary</w:t>
        </w:r>
      </w:ins>
      <w:r>
        <w:rPr>
          <w:rFonts w:ascii="Calibri" w:eastAsia="Calibri" w:hAnsi="Calibri" w:cs="Calibri"/>
        </w:rPr>
        <w:t xml:space="preserve">, the authors found that injecting RNA from sensitized </w:t>
      </w:r>
      <w:r>
        <w:rPr>
          <w:rFonts w:ascii="Calibri" w:eastAsia="Calibri" w:hAnsi="Calibri" w:cs="Calibri"/>
          <w:i/>
          <w:iCs/>
        </w:rPr>
        <w:t xml:space="preserve">Aplysia </w:t>
      </w:r>
      <w:r>
        <w:rPr>
          <w:rFonts w:ascii="Calibri" w:eastAsia="Calibri" w:hAnsi="Calibri" w:cs="Calibri"/>
        </w:rPr>
        <w:t xml:space="preserve">into naïve </w:t>
      </w:r>
      <w:r>
        <w:rPr>
          <w:rFonts w:ascii="Calibri" w:eastAsia="Calibri" w:hAnsi="Calibri" w:cs="Calibri"/>
          <w:i/>
          <w:iCs/>
        </w:rPr>
        <w:t xml:space="preserve">Aplysia </w:t>
      </w:r>
      <w:r>
        <w:rPr>
          <w:rFonts w:ascii="Calibri" w:eastAsia="Calibri" w:hAnsi="Calibri" w:cs="Calibri"/>
        </w:rPr>
        <w:t>induces behavior indicative of sensitization. Because the inhibition of DNA methylation blocks RNA-induced sensitization, DNA methylation i</w:t>
      </w:r>
      <w:r>
        <w:rPr>
          <w:rFonts w:ascii="Calibri" w:eastAsia="Calibri" w:hAnsi="Calibri" w:cs="Calibri"/>
        </w:rPr>
        <w:t xml:space="preserve">s likely required for the RNA to modulate </w:t>
      </w:r>
      <w:r>
        <w:rPr>
          <w:rFonts w:ascii="Calibri" w:eastAsia="Calibri" w:hAnsi="Calibri" w:cs="Calibri"/>
          <w:i/>
          <w:iCs/>
        </w:rPr>
        <w:t xml:space="preserve">Aplysia </w:t>
      </w:r>
      <w:r>
        <w:rPr>
          <w:rFonts w:ascii="Calibri" w:eastAsia="Calibri" w:hAnsi="Calibri" w:cs="Calibri"/>
        </w:rPr>
        <w:t>sensitization. Additionally, the form of sensitization used in this study produces RNA that only alters sensory neuron excitability (indicating that sensory neurons may be altered by this type of sensitizat</w:t>
      </w:r>
      <w:r>
        <w:rPr>
          <w:rFonts w:ascii="Calibri" w:eastAsia="Calibri" w:hAnsi="Calibri" w:cs="Calibri"/>
        </w:rPr>
        <w:t xml:space="preserve">ion, but not motor neurons). </w:t>
      </w:r>
    </w:p>
    <w:p w:rsidR="003C5EB1" w:rsidRDefault="00864CCA">
      <w:pPr>
        <w:pStyle w:val="NormalWeb"/>
        <w:spacing w:before="0" w:after="0"/>
        <w:ind w:firstLine="720"/>
        <w:jc w:val="both"/>
        <w:rPr>
          <w:rFonts w:ascii="Calibri" w:eastAsia="Calibri" w:hAnsi="Calibri" w:cs="Calibri"/>
        </w:rPr>
      </w:pPr>
      <w:r>
        <w:rPr>
          <w:rFonts w:ascii="Calibri" w:eastAsia="Calibri" w:hAnsi="Calibri" w:cs="Calibri"/>
        </w:rPr>
        <w:t xml:space="preserve">These results are important and prominent because they reveal that, at least in </w:t>
      </w:r>
      <w:r>
        <w:rPr>
          <w:rFonts w:ascii="Calibri" w:eastAsia="Calibri" w:hAnsi="Calibri" w:cs="Calibri"/>
          <w:i/>
          <w:iCs/>
        </w:rPr>
        <w:t>Aplysia</w:t>
      </w:r>
      <w:r>
        <w:rPr>
          <w:rFonts w:ascii="Calibri" w:eastAsia="Calibri" w:hAnsi="Calibri" w:cs="Calibri"/>
        </w:rPr>
        <w:t>, RNA may be an essential component of the engram. Sensitization may increase cellular levels of specific RNA strands that then modulate DN</w:t>
      </w:r>
      <w:r>
        <w:rPr>
          <w:rFonts w:ascii="Calibri" w:eastAsia="Calibri" w:hAnsi="Calibri" w:cs="Calibri"/>
        </w:rPr>
        <w:t xml:space="preserve">A methylation. DNA methylation (which, as discussed earlier, can modulate gene expression) may alter the expression of certain genes important for a sensitized </w:t>
      </w:r>
      <w:r>
        <w:rPr>
          <w:rFonts w:ascii="Calibri" w:eastAsia="Calibri" w:hAnsi="Calibri" w:cs="Calibri"/>
          <w:i/>
          <w:iCs/>
        </w:rPr>
        <w:t>Aplysia</w:t>
      </w:r>
      <w:r>
        <w:rPr>
          <w:rFonts w:ascii="Calibri" w:eastAsia="Calibri" w:hAnsi="Calibri" w:cs="Calibri"/>
        </w:rPr>
        <w:t xml:space="preserve"> response to a stimulus. Mimicking the epigenetic code of sensitized </w:t>
      </w:r>
      <w:r>
        <w:rPr>
          <w:rFonts w:ascii="Calibri" w:eastAsia="Calibri" w:hAnsi="Calibri" w:cs="Calibri"/>
          <w:i/>
          <w:iCs/>
        </w:rPr>
        <w:t>Aplysia</w:t>
      </w:r>
      <w:r>
        <w:rPr>
          <w:rFonts w:ascii="Calibri" w:eastAsia="Calibri" w:hAnsi="Calibri" w:cs="Calibri"/>
        </w:rPr>
        <w:t xml:space="preserve"> may be sufficient to encode the sensitized training response. Thus, DNA methylation may then be related to the storage of memory</w:t>
      </w:r>
      <w:del w:id="17" w:author="Blakely Drake" w:date="2018-10-22T18:25:00Z">
        <w:r>
          <w:rPr>
            <w:rFonts w:ascii="Calibri" w:eastAsia="Calibri" w:hAnsi="Calibri" w:cs="Calibri"/>
          </w:rPr>
          <w:delText>,</w:delText>
        </w:r>
      </w:del>
      <w:r>
        <w:rPr>
          <w:rFonts w:ascii="Calibri" w:eastAsia="Calibri" w:hAnsi="Calibri" w:cs="Calibri"/>
        </w:rPr>
        <w:t xml:space="preserve"> and the expression of this memory as sensitization to a stimulus. </w:t>
      </w:r>
    </w:p>
    <w:p w:rsidR="003C5EB1" w:rsidRDefault="00864CCA">
      <w:pPr>
        <w:pStyle w:val="NormalWeb"/>
        <w:spacing w:before="0" w:after="0"/>
        <w:ind w:firstLine="720"/>
        <w:jc w:val="both"/>
        <w:rPr>
          <w:rFonts w:ascii="Calibri" w:eastAsia="Calibri" w:hAnsi="Calibri" w:cs="Calibri"/>
        </w:rPr>
      </w:pPr>
      <w:r>
        <w:rPr>
          <w:rFonts w:ascii="Calibri" w:eastAsia="Calibri" w:hAnsi="Calibri" w:cs="Calibri"/>
        </w:rPr>
        <w:t>Although this study (and much of the news circulating rega</w:t>
      </w:r>
      <w:r>
        <w:rPr>
          <w:rFonts w:ascii="Calibri" w:eastAsia="Calibri" w:hAnsi="Calibri" w:cs="Calibri"/>
        </w:rPr>
        <w:t xml:space="preserve">rding it) implies a link between RNA and complex memory, the results presented do not. </w:t>
      </w:r>
      <w:r>
        <w:rPr>
          <w:rFonts w:ascii="Calibri" w:eastAsia="Calibri" w:hAnsi="Calibri" w:cs="Calibri"/>
          <w:i/>
          <w:iCs/>
        </w:rPr>
        <w:t>Aplysia</w:t>
      </w:r>
      <w:r>
        <w:rPr>
          <w:rFonts w:ascii="Calibri" w:eastAsia="Calibri" w:hAnsi="Calibri" w:cs="Calibri"/>
        </w:rPr>
        <w:t xml:space="preserve"> neuronal sensitization is an incredibly simple and useful model for memory, however, it is a far cry from the complex memory that humans experience. RNA may inde</w:t>
      </w:r>
      <w:r>
        <w:rPr>
          <w:rFonts w:ascii="Calibri" w:eastAsia="Calibri" w:hAnsi="Calibri" w:cs="Calibri"/>
        </w:rPr>
        <w:t>ed be responsible for the firing patterns of individual neurons, but the actual memories formed by the firing of these neurons are not exclusively encoded in the cell’s RNA or epigenome. Elucidating the mechanism of complex neural processes based solely on</w:t>
      </w:r>
      <w:r>
        <w:rPr>
          <w:rFonts w:ascii="Calibri" w:eastAsia="Calibri" w:hAnsi="Calibri" w:cs="Calibri"/>
        </w:rPr>
        <w:t xml:space="preserve"> the observed workings of much simpler processes represents a dilettante and oversimplified approach to neuroscience.</w:t>
      </w:r>
    </w:p>
    <w:p w:rsidR="003C5EB1" w:rsidRDefault="00864CCA">
      <w:pPr>
        <w:pStyle w:val="NormalWeb"/>
        <w:spacing w:before="0" w:after="0"/>
        <w:ind w:firstLine="720"/>
        <w:jc w:val="both"/>
        <w:rPr>
          <w:rFonts w:ascii="Calibri" w:eastAsia="Calibri" w:hAnsi="Calibri" w:cs="Calibri"/>
        </w:rPr>
      </w:pPr>
      <w:r>
        <w:rPr>
          <w:rFonts w:ascii="Calibri" w:eastAsia="Calibri" w:hAnsi="Calibri" w:cs="Calibri"/>
        </w:rPr>
        <w:t>In conclusion, recent neuroscientific research has shown that memory is an emergent property of the nervous system and its constituent par</w:t>
      </w:r>
      <w:r>
        <w:rPr>
          <w:rFonts w:ascii="Calibri" w:eastAsia="Calibri" w:hAnsi="Calibri" w:cs="Calibri"/>
        </w:rPr>
        <w:t>ts. Based on decades of stud</w:t>
      </w:r>
      <w:ins w:id="18" w:author="Blakely Drake" w:date="2018-10-22T18:27:00Z">
        <w:r>
          <w:rPr>
            <w:rFonts w:ascii="Calibri" w:eastAsia="Calibri" w:hAnsi="Calibri" w:cs="Calibri"/>
          </w:rPr>
          <w:t>ies,</w:t>
        </w:r>
      </w:ins>
      <w:del w:id="19" w:author="Blakely Drake" w:date="2018-10-22T18:27:00Z">
        <w:r>
          <w:rPr>
            <w:rFonts w:ascii="Calibri" w:eastAsia="Calibri" w:hAnsi="Calibri" w:cs="Calibri"/>
          </w:rPr>
          <w:delText>y</w:delText>
        </w:r>
      </w:del>
      <w:r>
        <w:rPr>
          <w:rFonts w:ascii="Calibri" w:eastAsia="Calibri" w:hAnsi="Calibri" w:cs="Calibri"/>
        </w:rPr>
        <w:t xml:space="preserve"> it is quite likely that part of the engram lies at the synapse, however, this may not be the full story. Future research should elucidate the exact types of RNA involved in memory, as well as the epigenetic changes associa</w:t>
      </w:r>
      <w:r>
        <w:rPr>
          <w:rFonts w:ascii="Calibri" w:eastAsia="Calibri" w:hAnsi="Calibri" w:cs="Calibri"/>
        </w:rPr>
        <w:t xml:space="preserve">ted with these RNAs. If the exact proteins being modulated in </w:t>
      </w:r>
      <w:r>
        <w:rPr>
          <w:rFonts w:ascii="Calibri" w:eastAsia="Calibri" w:hAnsi="Calibri" w:cs="Calibri"/>
          <w:i/>
          <w:iCs/>
        </w:rPr>
        <w:t xml:space="preserve">Aplysia </w:t>
      </w:r>
      <w:r>
        <w:rPr>
          <w:rFonts w:ascii="Calibri" w:eastAsia="Calibri" w:hAnsi="Calibri" w:cs="Calibri"/>
        </w:rPr>
        <w:t>sensitization can be identified, researchers could better understand where and how these proteins interact to alter neuronal firing patterns in response to a given stimuli.</w:t>
      </w:r>
    </w:p>
    <w:p w:rsidR="003C5EB1" w:rsidRDefault="003C5EB1">
      <w:pPr>
        <w:pStyle w:val="NormalWeb"/>
        <w:spacing w:before="0" w:after="0"/>
        <w:jc w:val="both"/>
        <w:rPr>
          <w:rFonts w:ascii="Calibri" w:eastAsia="Calibri" w:hAnsi="Calibri" w:cs="Calibri"/>
        </w:rPr>
      </w:pPr>
    </w:p>
    <w:p w:rsidR="003C5EB1" w:rsidRDefault="003C5EB1">
      <w:pPr>
        <w:pStyle w:val="NormalWeb"/>
        <w:spacing w:before="0" w:after="0"/>
        <w:jc w:val="both"/>
        <w:rPr>
          <w:rFonts w:ascii="Calibri" w:eastAsia="Calibri" w:hAnsi="Calibri" w:cs="Calibri"/>
        </w:rPr>
      </w:pPr>
    </w:p>
    <w:p w:rsidR="003C5EB1" w:rsidRDefault="00864CCA">
      <w:pPr>
        <w:pStyle w:val="NormalWeb"/>
        <w:spacing w:before="0" w:after="0"/>
        <w:jc w:val="center"/>
        <w:rPr>
          <w:rFonts w:ascii="Calibri" w:eastAsia="Calibri" w:hAnsi="Calibri" w:cs="Calibri"/>
        </w:rPr>
      </w:pPr>
      <w:r>
        <w:rPr>
          <w:rFonts w:ascii="Calibri" w:eastAsia="Calibri" w:hAnsi="Calibri" w:cs="Calibri"/>
          <w:noProof/>
        </w:rPr>
        <w:drawing>
          <wp:inline distT="0" distB="0" distL="0" distR="0">
            <wp:extent cx="5943600" cy="4537075"/>
            <wp:effectExtent l="0" t="0" r="0" b="0"/>
            <wp:docPr id="1073741825" name="officeArt object" descr="Trained &#10;Motor &#10;nerves &#10;Sensory &#10;nerves &#10;Siphon &#10;Untrained &#10;+ RNA &#10;RNA &#10;Untrained &#10;control "/>
            <wp:cNvGraphicFramePr/>
            <a:graphic xmlns:a="http://schemas.openxmlformats.org/drawingml/2006/main">
              <a:graphicData uri="http://schemas.openxmlformats.org/drawingml/2006/picture">
                <pic:pic xmlns:pic="http://schemas.openxmlformats.org/drawingml/2006/picture">
                  <pic:nvPicPr>
                    <pic:cNvPr id="1073741825" name="Trained &#10;Motor &#10;nerves &#10;Sensory &#10;nerves &#10;Siphon &#10;Untrained &#10;+ RNA &#10;RNA &#10;Untrained &#10;control " descr="Trained Motor nerves Sensory nerves Siphon Untrained + RNA RNA Untrained control "/>
                    <pic:cNvPicPr>
                      <a:picLocks noChangeAspect="1"/>
                    </pic:cNvPicPr>
                  </pic:nvPicPr>
                  <pic:blipFill>
                    <a:blip r:embed="rId6">
                      <a:extLst/>
                    </a:blip>
                    <a:stretch>
                      <a:fillRect/>
                    </a:stretch>
                  </pic:blipFill>
                  <pic:spPr>
                    <a:xfrm>
                      <a:off x="0" y="0"/>
                      <a:ext cx="5943600" cy="4537075"/>
                    </a:xfrm>
                    <a:prstGeom prst="rect">
                      <a:avLst/>
                    </a:prstGeom>
                    <a:ln w="12700" cap="flat">
                      <a:noFill/>
                      <a:miter lim="400000"/>
                    </a:ln>
                    <a:effectLst/>
                  </pic:spPr>
                </pic:pic>
              </a:graphicData>
            </a:graphic>
          </wp:inline>
        </w:drawing>
      </w:r>
    </w:p>
    <w:p w:rsidR="003C5EB1" w:rsidRDefault="00864CCA">
      <w:pPr>
        <w:pStyle w:val="NormalWeb"/>
        <w:spacing w:before="0" w:after="0"/>
        <w:jc w:val="both"/>
        <w:rPr>
          <w:rFonts w:ascii="Calibri" w:eastAsia="Calibri" w:hAnsi="Calibri" w:cs="Calibri"/>
        </w:rPr>
      </w:pPr>
      <w:r>
        <w:rPr>
          <w:rFonts w:ascii="Calibri" w:eastAsia="Calibri" w:hAnsi="Calibri" w:cs="Calibri"/>
          <w:b/>
          <w:bCs/>
        </w:rPr>
        <w:t>Figure 1</w:t>
      </w:r>
      <w:r>
        <w:rPr>
          <w:rFonts w:ascii="Calibri" w:eastAsia="Calibri" w:hAnsi="Calibri" w:cs="Calibri"/>
        </w:rPr>
        <w:t>:</w:t>
      </w:r>
      <w:r>
        <w:rPr>
          <w:rFonts w:ascii="Calibri" w:eastAsia="Calibri" w:hAnsi="Calibri" w:cs="Calibri"/>
        </w:rPr>
        <w:t xml:space="preserve"> Basic </w:t>
      </w:r>
      <w:r>
        <w:rPr>
          <w:rFonts w:ascii="Calibri" w:eastAsia="Calibri" w:hAnsi="Calibri" w:cs="Calibri"/>
          <w:i/>
          <w:iCs/>
        </w:rPr>
        <w:t xml:space="preserve">Aplysia </w:t>
      </w:r>
      <w:r>
        <w:rPr>
          <w:rFonts w:ascii="Calibri" w:eastAsia="Calibri" w:hAnsi="Calibri" w:cs="Calibri"/>
        </w:rPr>
        <w:t xml:space="preserve">anatomy (left). Trained/sensitized animals experienced </w:t>
      </w:r>
      <w:proofErr w:type="spellStart"/>
      <w:r>
        <w:rPr>
          <w:rFonts w:ascii="Calibri" w:eastAsia="Calibri" w:hAnsi="Calibri" w:cs="Calibri"/>
        </w:rPr>
        <w:t>SWR</w:t>
      </w:r>
      <w:proofErr w:type="spellEnd"/>
      <w:r>
        <w:rPr>
          <w:rFonts w:ascii="Calibri" w:eastAsia="Calibri" w:hAnsi="Calibri" w:cs="Calibri"/>
        </w:rPr>
        <w:t xml:space="preserve"> when given an electric shock. RNA was extracted from trained </w:t>
      </w:r>
      <w:r>
        <w:rPr>
          <w:rFonts w:ascii="Calibri" w:eastAsia="Calibri" w:hAnsi="Calibri" w:cs="Calibri"/>
          <w:i/>
          <w:iCs/>
        </w:rPr>
        <w:t xml:space="preserve">Aplysia </w:t>
      </w:r>
      <w:r>
        <w:rPr>
          <w:rFonts w:ascii="Calibri" w:eastAsia="Calibri" w:hAnsi="Calibri" w:cs="Calibri"/>
        </w:rPr>
        <w:t xml:space="preserve">(left) and injected into naïve untrained </w:t>
      </w:r>
      <w:r>
        <w:rPr>
          <w:rFonts w:ascii="Calibri" w:eastAsia="Calibri" w:hAnsi="Calibri" w:cs="Calibri"/>
          <w:i/>
          <w:iCs/>
        </w:rPr>
        <w:t>Aplysia</w:t>
      </w:r>
      <w:r>
        <w:rPr>
          <w:rFonts w:ascii="Calibri" w:eastAsia="Calibri" w:hAnsi="Calibri" w:cs="Calibri"/>
        </w:rPr>
        <w:t xml:space="preserve"> (middle). Control untrained </w:t>
      </w:r>
      <w:r>
        <w:rPr>
          <w:rFonts w:ascii="Calibri" w:eastAsia="Calibri" w:hAnsi="Calibri" w:cs="Calibri"/>
          <w:i/>
          <w:iCs/>
        </w:rPr>
        <w:t xml:space="preserve">Aplysia </w:t>
      </w:r>
      <w:r>
        <w:rPr>
          <w:rFonts w:ascii="Calibri" w:eastAsia="Calibri" w:hAnsi="Calibri" w:cs="Calibri"/>
        </w:rPr>
        <w:t>were given an injection lack</w:t>
      </w:r>
      <w:r>
        <w:rPr>
          <w:rFonts w:ascii="Calibri" w:eastAsia="Calibri" w:hAnsi="Calibri" w:cs="Calibri"/>
        </w:rPr>
        <w:t xml:space="preserve">ing trained </w:t>
      </w:r>
      <w:r>
        <w:rPr>
          <w:rFonts w:ascii="Calibri" w:eastAsia="Calibri" w:hAnsi="Calibri" w:cs="Calibri"/>
          <w:i/>
          <w:iCs/>
        </w:rPr>
        <w:t xml:space="preserve">Aplysia </w:t>
      </w:r>
      <w:r>
        <w:rPr>
          <w:rFonts w:ascii="Calibri" w:eastAsia="Calibri" w:hAnsi="Calibri" w:cs="Calibri"/>
        </w:rPr>
        <w:t xml:space="preserve">RNA. The untrained animals injected with RNA exhibit </w:t>
      </w:r>
      <w:proofErr w:type="spellStart"/>
      <w:r>
        <w:rPr>
          <w:rFonts w:ascii="Calibri" w:eastAsia="Calibri" w:hAnsi="Calibri" w:cs="Calibri"/>
        </w:rPr>
        <w:t>SWR</w:t>
      </w:r>
      <w:proofErr w:type="spellEnd"/>
      <w:r>
        <w:rPr>
          <w:rFonts w:ascii="Calibri" w:eastAsia="Calibri" w:hAnsi="Calibri" w:cs="Calibri"/>
        </w:rPr>
        <w:t>, whereas the control untrained animals do not.</w:t>
      </w:r>
    </w:p>
    <w:p w:rsidR="003C5EB1" w:rsidRDefault="003C5EB1">
      <w:pPr>
        <w:pStyle w:val="NormalWeb"/>
        <w:spacing w:before="0" w:after="0"/>
        <w:jc w:val="both"/>
        <w:rPr>
          <w:rFonts w:ascii="Calibri" w:eastAsia="Calibri" w:hAnsi="Calibri" w:cs="Calibri"/>
        </w:rPr>
      </w:pPr>
    </w:p>
    <w:p w:rsidR="003C5EB1" w:rsidRDefault="00864CCA">
      <w:pPr>
        <w:pStyle w:val="NormalWeb"/>
        <w:spacing w:before="0" w:after="0"/>
        <w:jc w:val="both"/>
        <w:rPr>
          <w:rFonts w:ascii="Calibri" w:eastAsia="Calibri" w:hAnsi="Calibri" w:cs="Calibri"/>
        </w:rPr>
      </w:pPr>
      <w:r>
        <w:rPr>
          <w:rFonts w:ascii="Calibri" w:eastAsia="Calibri" w:hAnsi="Calibri" w:cs="Calibri"/>
        </w:rPr>
        <w:t>References Cited:</w:t>
      </w:r>
    </w:p>
    <w:p w:rsidR="003C5EB1" w:rsidRDefault="003C5EB1">
      <w:pPr>
        <w:pStyle w:val="NormalWeb"/>
        <w:spacing w:before="0" w:after="0"/>
        <w:jc w:val="both"/>
        <w:rPr>
          <w:rFonts w:ascii="Calibri" w:eastAsia="Calibri" w:hAnsi="Calibri" w:cs="Calibri"/>
        </w:rPr>
      </w:pPr>
    </w:p>
    <w:p w:rsidR="003C5EB1" w:rsidRDefault="00864CCA">
      <w:pPr>
        <w:pStyle w:val="NormalWeb"/>
        <w:spacing w:before="0" w:after="0"/>
        <w:jc w:val="both"/>
        <w:rPr>
          <w:rFonts w:ascii="Calibri" w:eastAsia="Calibri" w:hAnsi="Calibri" w:cs="Calibri"/>
        </w:rPr>
      </w:pPr>
      <w:proofErr w:type="spellStart"/>
      <w:r>
        <w:rPr>
          <w:rFonts w:ascii="Calibri" w:eastAsia="Calibri" w:hAnsi="Calibri" w:cs="Calibri"/>
        </w:rPr>
        <w:t>Bédécarrats</w:t>
      </w:r>
      <w:proofErr w:type="spellEnd"/>
      <w:r>
        <w:rPr>
          <w:rFonts w:ascii="Calibri" w:eastAsia="Calibri" w:hAnsi="Calibri" w:cs="Calibri"/>
        </w:rPr>
        <w:t xml:space="preserve">, A., Chen, S., Pearce, K., Cai, D., &amp; </w:t>
      </w:r>
      <w:proofErr w:type="spellStart"/>
      <w:r>
        <w:rPr>
          <w:rFonts w:ascii="Calibri" w:eastAsia="Calibri" w:hAnsi="Calibri" w:cs="Calibri"/>
        </w:rPr>
        <w:t>Glanzman</w:t>
      </w:r>
      <w:proofErr w:type="spellEnd"/>
      <w:r>
        <w:rPr>
          <w:rFonts w:ascii="Calibri" w:eastAsia="Calibri" w:hAnsi="Calibri" w:cs="Calibri"/>
        </w:rPr>
        <w:t xml:space="preserve">, D. L. (2018). RNA from Trained Aplysia </w:t>
      </w:r>
    </w:p>
    <w:p w:rsidR="003C5EB1" w:rsidRDefault="00864CCA">
      <w:pPr>
        <w:pStyle w:val="NormalWeb"/>
        <w:spacing w:before="0" w:after="0"/>
        <w:jc w:val="both"/>
        <w:rPr>
          <w:rFonts w:ascii="Calibri" w:eastAsia="Calibri" w:hAnsi="Calibri" w:cs="Calibri"/>
        </w:rPr>
      </w:pPr>
      <w:r>
        <w:rPr>
          <w:rFonts w:ascii="Calibri" w:eastAsia="Calibri" w:hAnsi="Calibri" w:cs="Calibri"/>
        </w:rPr>
        <w:tab/>
        <w:t xml:space="preserve">Can Induce </w:t>
      </w:r>
      <w:r>
        <w:rPr>
          <w:rFonts w:ascii="Calibri" w:eastAsia="Calibri" w:hAnsi="Calibri" w:cs="Calibri"/>
        </w:rPr>
        <w:t xml:space="preserve">an Epigenetic Engram for Long-Term Sensitization in Untrained </w:t>
      </w:r>
    </w:p>
    <w:p w:rsidR="003C5EB1" w:rsidRDefault="00864CCA">
      <w:pPr>
        <w:pStyle w:val="NormalWeb"/>
        <w:spacing w:before="0" w:after="0"/>
        <w:jc w:val="both"/>
        <w:rPr>
          <w:rFonts w:ascii="Calibri" w:eastAsia="Calibri" w:hAnsi="Calibri" w:cs="Calibri"/>
        </w:rPr>
      </w:pPr>
      <w:r>
        <w:rPr>
          <w:rFonts w:ascii="Calibri" w:eastAsia="Calibri" w:hAnsi="Calibri" w:cs="Calibri"/>
        </w:rPr>
        <w:tab/>
        <w:t>Aplysia.</w:t>
      </w:r>
      <w:r>
        <w:rPr>
          <w:rFonts w:ascii="Calibri" w:eastAsia="Calibri" w:hAnsi="Calibri" w:cs="Calibri"/>
        </w:rPr>
        <w:t> </w:t>
      </w:r>
      <w:proofErr w:type="spellStart"/>
      <w:r>
        <w:rPr>
          <w:rFonts w:ascii="Calibri" w:eastAsia="Calibri" w:hAnsi="Calibri" w:cs="Calibri"/>
          <w:i/>
          <w:iCs/>
          <w:color w:val="222222"/>
          <w:u w:color="222222"/>
        </w:rPr>
        <w:t>eNeuro</w:t>
      </w:r>
      <w:proofErr w:type="spellEnd"/>
      <w:r>
        <w:rPr>
          <w:rFonts w:ascii="Calibri" w:eastAsia="Calibri" w:hAnsi="Calibri" w:cs="Calibri"/>
        </w:rPr>
        <w:t>, </w:t>
      </w:r>
      <w:r>
        <w:rPr>
          <w:rFonts w:ascii="Calibri" w:eastAsia="Calibri" w:hAnsi="Calibri" w:cs="Calibri"/>
          <w:i/>
          <w:iCs/>
          <w:color w:val="222222"/>
          <w:u w:color="222222"/>
        </w:rPr>
        <w:t>5</w:t>
      </w:r>
      <w:r>
        <w:rPr>
          <w:rFonts w:ascii="Calibri" w:eastAsia="Calibri" w:hAnsi="Calibri" w:cs="Calibri"/>
        </w:rPr>
        <w:t>(3), ENEURO-0038.</w:t>
      </w:r>
    </w:p>
    <w:p w:rsidR="003C5EB1" w:rsidRDefault="00864CCA">
      <w:pPr>
        <w:pStyle w:val="NormalWeb"/>
        <w:spacing w:before="0" w:after="0"/>
        <w:jc w:val="both"/>
        <w:rPr>
          <w:rFonts w:ascii="Calibri" w:eastAsia="Calibri" w:hAnsi="Calibri" w:cs="Calibri"/>
        </w:rPr>
      </w:pPr>
      <w:r>
        <w:rPr>
          <w:rFonts w:ascii="Calibri" w:eastAsia="Calibri" w:hAnsi="Calibri" w:cs="Calibri"/>
        </w:rPr>
        <w:t> </w:t>
      </w:r>
    </w:p>
    <w:p w:rsidR="003C5EB1" w:rsidRDefault="00864CCA">
      <w:pPr>
        <w:pStyle w:val="NormalWeb"/>
        <w:spacing w:before="0" w:after="0"/>
        <w:jc w:val="both"/>
        <w:rPr>
          <w:rFonts w:ascii="Calibri" w:eastAsia="Calibri" w:hAnsi="Calibri" w:cs="Calibri"/>
        </w:rPr>
      </w:pPr>
      <w:r>
        <w:rPr>
          <w:rFonts w:ascii="Calibri" w:eastAsia="Calibri" w:hAnsi="Calibri" w:cs="Calibri"/>
        </w:rPr>
        <w:t>Bird, A. (2002). DNA methylation patterns and epigenetic memory. </w:t>
      </w:r>
      <w:r>
        <w:rPr>
          <w:rFonts w:ascii="Calibri" w:eastAsia="Calibri" w:hAnsi="Calibri" w:cs="Calibri"/>
          <w:i/>
          <w:iCs/>
          <w:color w:val="222222"/>
          <w:u w:color="222222"/>
        </w:rPr>
        <w:t>Genes &amp; development</w:t>
      </w:r>
      <w:r>
        <w:rPr>
          <w:rFonts w:ascii="Calibri" w:eastAsia="Calibri" w:hAnsi="Calibri" w:cs="Calibri"/>
        </w:rPr>
        <w:t>, </w:t>
      </w:r>
      <w:r>
        <w:rPr>
          <w:rFonts w:ascii="Calibri" w:eastAsia="Calibri" w:hAnsi="Calibri" w:cs="Calibri"/>
          <w:i/>
          <w:iCs/>
          <w:color w:val="222222"/>
          <w:u w:color="222222"/>
        </w:rPr>
        <w:t>16</w:t>
      </w:r>
      <w:r>
        <w:rPr>
          <w:rFonts w:ascii="Calibri" w:eastAsia="Calibri" w:hAnsi="Calibri" w:cs="Calibri"/>
        </w:rPr>
        <w:t xml:space="preserve">(1), </w:t>
      </w:r>
    </w:p>
    <w:p w:rsidR="003C5EB1" w:rsidRDefault="00864CCA">
      <w:pPr>
        <w:pStyle w:val="NormalWeb"/>
        <w:spacing w:before="0" w:after="0"/>
        <w:jc w:val="both"/>
        <w:rPr>
          <w:rFonts w:ascii="Calibri" w:eastAsia="Calibri" w:hAnsi="Calibri" w:cs="Calibri"/>
        </w:rPr>
      </w:pPr>
      <w:r>
        <w:rPr>
          <w:rFonts w:ascii="Calibri" w:eastAsia="Calibri" w:hAnsi="Calibri" w:cs="Calibri"/>
        </w:rPr>
        <w:tab/>
        <w:t>6-21.</w:t>
      </w:r>
    </w:p>
    <w:p w:rsidR="003C5EB1" w:rsidRDefault="00864CCA">
      <w:pPr>
        <w:pStyle w:val="NormalWeb"/>
        <w:spacing w:before="0" w:after="0"/>
        <w:jc w:val="both"/>
        <w:rPr>
          <w:rFonts w:ascii="Calibri" w:eastAsia="Calibri" w:hAnsi="Calibri" w:cs="Calibri"/>
        </w:rPr>
      </w:pPr>
      <w:r>
        <w:rPr>
          <w:rFonts w:ascii="Calibri" w:eastAsia="Calibri" w:hAnsi="Calibri" w:cs="Calibri"/>
        </w:rPr>
        <w:t> </w:t>
      </w:r>
    </w:p>
    <w:p w:rsidR="003C5EB1" w:rsidRDefault="00864CCA">
      <w:pPr>
        <w:pStyle w:val="NormalWeb"/>
        <w:spacing w:before="0" w:after="0"/>
        <w:jc w:val="both"/>
        <w:rPr>
          <w:rFonts w:ascii="Calibri" w:eastAsia="Calibri" w:hAnsi="Calibri" w:cs="Calibri"/>
        </w:rPr>
      </w:pPr>
      <w:r>
        <w:rPr>
          <w:rFonts w:ascii="Calibri" w:eastAsia="Calibri" w:hAnsi="Calibri" w:cs="Calibri"/>
        </w:rPr>
        <w:t xml:space="preserve">Lynch, M. A. (2004). Long-term </w:t>
      </w:r>
      <w:r>
        <w:rPr>
          <w:rFonts w:ascii="Calibri" w:eastAsia="Calibri" w:hAnsi="Calibri" w:cs="Calibri"/>
        </w:rPr>
        <w:t>potentiation and memory. </w:t>
      </w:r>
      <w:r>
        <w:rPr>
          <w:rFonts w:ascii="Calibri" w:eastAsia="Calibri" w:hAnsi="Calibri" w:cs="Calibri"/>
          <w:i/>
          <w:iCs/>
          <w:color w:val="222222"/>
          <w:u w:color="222222"/>
        </w:rPr>
        <w:t>Physiological reviews</w:t>
      </w:r>
      <w:r>
        <w:rPr>
          <w:rFonts w:ascii="Calibri" w:eastAsia="Calibri" w:hAnsi="Calibri" w:cs="Calibri"/>
        </w:rPr>
        <w:t>, </w:t>
      </w:r>
      <w:r>
        <w:rPr>
          <w:rFonts w:ascii="Calibri" w:eastAsia="Calibri" w:hAnsi="Calibri" w:cs="Calibri"/>
          <w:i/>
          <w:iCs/>
          <w:color w:val="222222"/>
          <w:u w:color="222222"/>
        </w:rPr>
        <w:t>84</w:t>
      </w:r>
      <w:r>
        <w:rPr>
          <w:rFonts w:ascii="Calibri" w:eastAsia="Calibri" w:hAnsi="Calibri" w:cs="Calibri"/>
        </w:rPr>
        <w:t>(1), 87-136.</w:t>
      </w:r>
    </w:p>
    <w:p w:rsidR="003C5EB1" w:rsidRDefault="00864CCA">
      <w:pPr>
        <w:pStyle w:val="NormalWeb"/>
        <w:spacing w:before="0" w:after="0"/>
        <w:jc w:val="both"/>
        <w:rPr>
          <w:rFonts w:ascii="Calibri" w:eastAsia="Calibri" w:hAnsi="Calibri" w:cs="Calibri"/>
        </w:rPr>
      </w:pPr>
      <w:r>
        <w:rPr>
          <w:rFonts w:ascii="Calibri" w:eastAsia="Calibri" w:hAnsi="Calibri" w:cs="Calibri"/>
        </w:rPr>
        <w:t> </w:t>
      </w:r>
    </w:p>
    <w:p w:rsidR="003C5EB1" w:rsidRDefault="00864CCA">
      <w:pPr>
        <w:pStyle w:val="NormalWeb"/>
        <w:spacing w:before="0" w:after="0"/>
        <w:jc w:val="both"/>
        <w:rPr>
          <w:rFonts w:ascii="Calibri" w:eastAsia="Calibri" w:hAnsi="Calibri" w:cs="Calibri"/>
        </w:rPr>
      </w:pPr>
      <w:r>
        <w:rPr>
          <w:rFonts w:ascii="Calibri" w:eastAsia="Calibri" w:hAnsi="Calibri" w:cs="Calibri"/>
        </w:rPr>
        <w:t> </w:t>
      </w:r>
      <w:proofErr w:type="spellStart"/>
      <w:r>
        <w:rPr>
          <w:rFonts w:ascii="Calibri" w:eastAsia="Calibri" w:hAnsi="Calibri" w:cs="Calibri"/>
        </w:rPr>
        <w:t>Pinsker</w:t>
      </w:r>
      <w:proofErr w:type="spellEnd"/>
      <w:r>
        <w:rPr>
          <w:rFonts w:ascii="Calibri" w:eastAsia="Calibri" w:hAnsi="Calibri" w:cs="Calibri"/>
        </w:rPr>
        <w:t xml:space="preserve"> HM, </w:t>
      </w:r>
      <w:proofErr w:type="spellStart"/>
      <w:r>
        <w:rPr>
          <w:rFonts w:ascii="Calibri" w:eastAsia="Calibri" w:hAnsi="Calibri" w:cs="Calibri"/>
        </w:rPr>
        <w:t>Hening</w:t>
      </w:r>
      <w:proofErr w:type="spellEnd"/>
      <w:r>
        <w:rPr>
          <w:rFonts w:ascii="Calibri" w:eastAsia="Calibri" w:hAnsi="Calibri" w:cs="Calibri"/>
        </w:rPr>
        <w:t xml:space="preserve"> W, A., Carew TJ, Kandel ER (1973) Long-term sensitization of a defensive </w:t>
      </w:r>
    </w:p>
    <w:p w:rsidR="003C5EB1" w:rsidRDefault="00864CCA">
      <w:pPr>
        <w:pStyle w:val="NormalWeb"/>
        <w:spacing w:before="0" w:after="0"/>
        <w:jc w:val="both"/>
        <w:rPr>
          <w:rFonts w:ascii="Calibri" w:eastAsia="Calibri" w:hAnsi="Calibri" w:cs="Calibri"/>
        </w:rPr>
      </w:pPr>
      <w:r>
        <w:rPr>
          <w:rFonts w:ascii="Calibri" w:eastAsia="Calibri" w:hAnsi="Calibri" w:cs="Calibri"/>
        </w:rPr>
        <w:lastRenderedPageBreak/>
        <w:tab/>
        <w:t>withdrawal reflex in Aplysia . Science 182:1039-1042.</w:t>
      </w:r>
    </w:p>
    <w:p w:rsidR="003C5EB1" w:rsidRDefault="00864CCA">
      <w:pPr>
        <w:pStyle w:val="NormalWeb"/>
        <w:spacing w:before="0" w:after="0"/>
        <w:jc w:val="both"/>
        <w:rPr>
          <w:rFonts w:ascii="Calibri" w:eastAsia="Calibri" w:hAnsi="Calibri" w:cs="Calibri"/>
        </w:rPr>
      </w:pPr>
      <w:r>
        <w:rPr>
          <w:rFonts w:ascii="Calibri" w:eastAsia="Calibri" w:hAnsi="Calibri" w:cs="Calibri"/>
        </w:rPr>
        <w:t> </w:t>
      </w:r>
    </w:p>
    <w:p w:rsidR="003C5EB1" w:rsidRDefault="00864CCA">
      <w:pPr>
        <w:pStyle w:val="NormalWeb"/>
        <w:spacing w:before="0" w:after="0"/>
        <w:jc w:val="both"/>
        <w:rPr>
          <w:rFonts w:ascii="Calibri" w:eastAsia="Calibri" w:hAnsi="Calibri" w:cs="Calibri"/>
        </w:rPr>
      </w:pPr>
      <w:r>
        <w:rPr>
          <w:rFonts w:ascii="Calibri" w:eastAsia="Calibri" w:hAnsi="Calibri" w:cs="Calibri"/>
        </w:rPr>
        <w:t> </w:t>
      </w:r>
      <w:proofErr w:type="spellStart"/>
      <w:r>
        <w:rPr>
          <w:rFonts w:ascii="Calibri" w:eastAsia="Calibri" w:hAnsi="Calibri" w:cs="Calibri"/>
        </w:rPr>
        <w:t>Zovkic</w:t>
      </w:r>
      <w:proofErr w:type="spellEnd"/>
      <w:r>
        <w:rPr>
          <w:rFonts w:ascii="Calibri" w:eastAsia="Calibri" w:hAnsi="Calibri" w:cs="Calibri"/>
        </w:rPr>
        <w:t xml:space="preserve"> </w:t>
      </w:r>
      <w:proofErr w:type="spellStart"/>
      <w:r>
        <w:rPr>
          <w:rFonts w:ascii="Calibri" w:eastAsia="Calibri" w:hAnsi="Calibri" w:cs="Calibri"/>
        </w:rPr>
        <w:t>IB</w:t>
      </w:r>
      <w:proofErr w:type="spellEnd"/>
      <w:r>
        <w:rPr>
          <w:rFonts w:ascii="Calibri" w:eastAsia="Calibri" w:hAnsi="Calibri" w:cs="Calibri"/>
        </w:rPr>
        <w:t xml:space="preserve">, Guzman-Karlsson MC, </w:t>
      </w:r>
      <w:proofErr w:type="spellStart"/>
      <w:r>
        <w:rPr>
          <w:rFonts w:ascii="Calibri" w:eastAsia="Calibri" w:hAnsi="Calibri" w:cs="Calibri"/>
        </w:rPr>
        <w:t>Sweatt</w:t>
      </w:r>
      <w:proofErr w:type="spellEnd"/>
      <w:r>
        <w:rPr>
          <w:rFonts w:ascii="Calibri" w:eastAsia="Calibri" w:hAnsi="Calibri" w:cs="Calibri"/>
        </w:rPr>
        <w:t xml:space="preserve"> J</w:t>
      </w:r>
      <w:r>
        <w:rPr>
          <w:rFonts w:ascii="Calibri" w:eastAsia="Calibri" w:hAnsi="Calibri" w:cs="Calibri"/>
        </w:rPr>
        <w:t xml:space="preserve">D (2013) Epigenetic regulation of memory formation </w:t>
      </w:r>
    </w:p>
    <w:p w:rsidR="003C5EB1" w:rsidRDefault="00864CCA">
      <w:pPr>
        <w:pStyle w:val="NormalWeb"/>
        <w:spacing w:before="0" w:after="0"/>
        <w:jc w:val="both"/>
      </w:pPr>
      <w:r>
        <w:rPr>
          <w:rFonts w:ascii="Calibri" w:eastAsia="Calibri" w:hAnsi="Calibri" w:cs="Calibri"/>
        </w:rPr>
        <w:tab/>
        <w:t>and maintenance. Learn Mem 20:61-74.</w:t>
      </w:r>
    </w:p>
    <w:sectPr w:rsidR="003C5EB1">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4CCA" w:rsidRDefault="00864CCA">
      <w:r>
        <w:separator/>
      </w:r>
    </w:p>
  </w:endnote>
  <w:endnote w:type="continuationSeparator" w:id="0">
    <w:p w:rsidR="00864CCA" w:rsidRDefault="00864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5EB1" w:rsidRDefault="003C5EB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4CCA" w:rsidRDefault="00864CCA">
      <w:r>
        <w:separator/>
      </w:r>
    </w:p>
  </w:footnote>
  <w:footnote w:type="continuationSeparator" w:id="0">
    <w:p w:rsidR="00864CCA" w:rsidRDefault="00864C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5EB1" w:rsidRDefault="003C5EB1">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eund, Philip A.">
    <w15:presenceInfo w15:providerId="AD" w15:userId="S::freundpa@mx.lakeforest.edu::575f162c-b0a1-48be-9e38-cc391fa374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EB1"/>
    <w:rsid w:val="0007319D"/>
    <w:rsid w:val="003C5EB1"/>
    <w:rsid w:val="007A1779"/>
    <w:rsid w:val="00864CC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14:docId w14:val="03F5FA0B"/>
  <w15:docId w15:val="{CFBFC88C-40C9-A543-9F44-14B1F0D9C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NormalWeb">
    <w:name w:val="Normal (Web)"/>
    <w:pPr>
      <w:spacing w:before="100" w:after="100"/>
    </w:pPr>
    <w:rPr>
      <w:rFonts w:cs="Arial Unicode MS"/>
      <w:color w:val="000000"/>
      <w:sz w:val="24"/>
      <w:szCs w:val="24"/>
      <w:u w:color="000000"/>
    </w:rPr>
  </w:style>
  <w:style w:type="paragraph" w:styleId="BalloonText">
    <w:name w:val="Balloon Text"/>
    <w:basedOn w:val="Normal"/>
    <w:link w:val="BalloonTextChar"/>
    <w:uiPriority w:val="99"/>
    <w:semiHidden/>
    <w:unhideWhenUsed/>
    <w:rsid w:val="007A1779"/>
    <w:rPr>
      <w:sz w:val="18"/>
      <w:szCs w:val="18"/>
    </w:rPr>
  </w:style>
  <w:style w:type="character" w:customStyle="1" w:styleId="BalloonTextChar">
    <w:name w:val="Balloon Text Char"/>
    <w:basedOn w:val="DefaultParagraphFont"/>
    <w:link w:val="BalloonText"/>
    <w:uiPriority w:val="99"/>
    <w:semiHidden/>
    <w:rsid w:val="007A1779"/>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1281</Words>
  <Characters>7306</Characters>
  <Application>Microsoft Office Word</Application>
  <DocSecurity>0</DocSecurity>
  <Lines>60</Lines>
  <Paragraphs>17</Paragraphs>
  <ScaleCrop>false</ScaleCrop>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Freund, Philip A.</cp:lastModifiedBy>
  <cp:revision>3</cp:revision>
  <dcterms:created xsi:type="dcterms:W3CDTF">2018-10-24T19:25:00Z</dcterms:created>
  <dcterms:modified xsi:type="dcterms:W3CDTF">2018-10-24T19:26:00Z</dcterms:modified>
</cp:coreProperties>
</file>